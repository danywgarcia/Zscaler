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6412" w14:textId="4D882A9C" w:rsidR="00DF07CF" w:rsidRDefault="00EE24B4" w:rsidP="00EE24B4">
      <w:pPr>
        <w:rPr>
          <w:rFonts w:ascii="Palatino Linotype" w:hAnsi="Palatino Linotype" w:cstheme="minorHAnsi"/>
          <w:sz w:val="23"/>
          <w:szCs w:val="23"/>
        </w:rPr>
      </w:pPr>
      <w:bookmarkStart w:id="0" w:name="_Hlk161380269"/>
      <w:r w:rsidRPr="00817CC5">
        <w:rPr>
          <w:rFonts w:ascii="Palatino Linotype" w:hAnsi="Palatino Linotype" w:cstheme="minorHAnsi"/>
          <w:sz w:val="23"/>
          <w:szCs w:val="23"/>
        </w:rPr>
        <w:t xml:space="preserve">The </w:t>
      </w:r>
      <w:proofErr w:type="spellStart"/>
      <w:r w:rsidRPr="00550A16">
        <w:rPr>
          <w:rFonts w:ascii="Palatino Linotype" w:hAnsi="Palatino Linotype" w:cstheme="minorHAnsi"/>
          <w:b/>
          <w:bCs/>
          <w:sz w:val="23"/>
          <w:szCs w:val="23"/>
        </w:rPr>
        <w:t>Zscaler</w:t>
      </w:r>
      <w:proofErr w:type="spellEnd"/>
      <w:r w:rsidRPr="00550A16">
        <w:rPr>
          <w:rFonts w:ascii="Palatino Linotype" w:hAnsi="Palatino Linotype" w:cstheme="minorHAnsi"/>
          <w:b/>
          <w:bCs/>
          <w:sz w:val="23"/>
          <w:szCs w:val="23"/>
        </w:rPr>
        <w:t xml:space="preserve"> Test – AnyConnect Profile</w:t>
      </w:r>
      <w:r w:rsidRPr="00817CC5">
        <w:rPr>
          <w:rFonts w:ascii="Palatino Linotype" w:hAnsi="Palatino Linotype" w:cstheme="minorHAnsi"/>
          <w:sz w:val="23"/>
          <w:szCs w:val="23"/>
        </w:rPr>
        <w:t xml:space="preserve"> – Switcher utility was created to allow</w:t>
      </w:r>
      <w:r w:rsidR="00F17C20">
        <w:rPr>
          <w:rFonts w:ascii="Palatino Linotype" w:hAnsi="Palatino Linotype" w:cstheme="minorHAnsi"/>
          <w:sz w:val="23"/>
          <w:szCs w:val="23"/>
        </w:rPr>
        <w:t xml:space="preserve"> Windows</w:t>
      </w:r>
      <w:r w:rsidRPr="00817CC5">
        <w:rPr>
          <w:rFonts w:ascii="Palatino Linotype" w:hAnsi="Palatino Linotype" w:cstheme="minorHAnsi"/>
          <w:sz w:val="23"/>
          <w:szCs w:val="23"/>
        </w:rPr>
        <w:t xml:space="preserve"> laptops to disconnect from the VPN</w:t>
      </w:r>
      <w:r w:rsidR="00DF07CF">
        <w:rPr>
          <w:rFonts w:ascii="Palatino Linotype" w:hAnsi="Palatino Linotype" w:cstheme="minorHAnsi"/>
          <w:sz w:val="23"/>
          <w:szCs w:val="23"/>
        </w:rPr>
        <w:t>s</w:t>
      </w:r>
      <w:r w:rsidRPr="00817CC5">
        <w:rPr>
          <w:rFonts w:ascii="Palatino Linotype" w:hAnsi="Palatino Linotype" w:cstheme="minorHAnsi"/>
          <w:sz w:val="23"/>
          <w:szCs w:val="23"/>
        </w:rPr>
        <w:t xml:space="preserve"> while maintaining internet connectivity in support of </w:t>
      </w:r>
      <w:proofErr w:type="spellStart"/>
      <w:r w:rsidRPr="00817CC5">
        <w:rPr>
          <w:rFonts w:ascii="Palatino Linotype" w:hAnsi="Palatino Linotype" w:cstheme="minorHAnsi"/>
          <w:sz w:val="23"/>
          <w:szCs w:val="23"/>
        </w:rPr>
        <w:t>Zscaler</w:t>
      </w:r>
      <w:proofErr w:type="spellEnd"/>
      <w:r w:rsidRPr="00817CC5">
        <w:rPr>
          <w:rFonts w:ascii="Palatino Linotype" w:hAnsi="Palatino Linotype" w:cstheme="minorHAnsi"/>
          <w:sz w:val="23"/>
          <w:szCs w:val="23"/>
        </w:rPr>
        <w:t xml:space="preserve"> Pilot</w:t>
      </w:r>
      <w:r w:rsidR="00DF07CF">
        <w:rPr>
          <w:rFonts w:ascii="Palatino Linotype" w:hAnsi="Palatino Linotype" w:cstheme="minorHAnsi"/>
          <w:sz w:val="23"/>
          <w:szCs w:val="23"/>
        </w:rPr>
        <w:t xml:space="preserve"> Phase.</w:t>
      </w:r>
      <w:r w:rsidRPr="00817CC5">
        <w:rPr>
          <w:rFonts w:ascii="Palatino Linotype" w:hAnsi="Palatino Linotype" w:cstheme="minorHAnsi"/>
          <w:sz w:val="23"/>
          <w:szCs w:val="23"/>
        </w:rPr>
        <w:t xml:space="preserve">  The utility has been made available to your </w:t>
      </w:r>
      <w:r w:rsidR="00DF07CF">
        <w:rPr>
          <w:rFonts w:ascii="Palatino Linotype" w:hAnsi="Palatino Linotype" w:cstheme="minorHAnsi"/>
          <w:sz w:val="23"/>
          <w:szCs w:val="23"/>
        </w:rPr>
        <w:t xml:space="preserve">Microsoft </w:t>
      </w:r>
      <w:r w:rsidRPr="00817CC5">
        <w:rPr>
          <w:rFonts w:ascii="Palatino Linotype" w:hAnsi="Palatino Linotype" w:cstheme="minorHAnsi"/>
          <w:sz w:val="23"/>
          <w:szCs w:val="23"/>
        </w:rPr>
        <w:t xml:space="preserve">Windows laptop for install via SCCM.  </w:t>
      </w:r>
    </w:p>
    <w:bookmarkEnd w:id="0"/>
    <w:p w14:paraId="23F47870" w14:textId="7E13A493" w:rsidR="00FD52AD" w:rsidRPr="00817CC5" w:rsidRDefault="00FD52AD" w:rsidP="00FD52AD">
      <w:pPr>
        <w:rPr>
          <w:rFonts w:ascii="Palatino Linotype" w:hAnsi="Palatino Linotype"/>
          <w:sz w:val="23"/>
          <w:szCs w:val="23"/>
        </w:rPr>
      </w:pPr>
      <w:r w:rsidRPr="00817CC5">
        <w:rPr>
          <w:rFonts w:ascii="Palatino Linotype" w:hAnsi="Palatino Linotype"/>
          <w:sz w:val="23"/>
          <w:szCs w:val="23"/>
        </w:rPr>
        <w:t xml:space="preserve">Should any issues </w:t>
      </w:r>
      <w:r w:rsidR="00C21773" w:rsidRPr="00817CC5">
        <w:rPr>
          <w:rFonts w:ascii="Palatino Linotype" w:hAnsi="Palatino Linotype"/>
          <w:sz w:val="23"/>
          <w:szCs w:val="23"/>
        </w:rPr>
        <w:t>arise,</w:t>
      </w:r>
      <w:r w:rsidRPr="00817CC5">
        <w:rPr>
          <w:rFonts w:ascii="Palatino Linotype" w:hAnsi="Palatino Linotype"/>
          <w:sz w:val="23"/>
          <w:szCs w:val="23"/>
        </w:rPr>
        <w:t xml:space="preserve"> and </w:t>
      </w:r>
      <w:r w:rsidR="00C21773">
        <w:rPr>
          <w:rFonts w:ascii="Palatino Linotype" w:hAnsi="Palatino Linotype"/>
          <w:sz w:val="23"/>
          <w:szCs w:val="23"/>
        </w:rPr>
        <w:t>n</w:t>
      </w:r>
      <w:r w:rsidRPr="00817CC5">
        <w:rPr>
          <w:rFonts w:ascii="Palatino Linotype" w:hAnsi="Palatino Linotype"/>
          <w:sz w:val="23"/>
          <w:szCs w:val="23"/>
        </w:rPr>
        <w:t xml:space="preserve">eed to </w:t>
      </w:r>
      <w:r w:rsidR="00C21773">
        <w:rPr>
          <w:rFonts w:ascii="Palatino Linotype" w:hAnsi="Palatino Linotype"/>
          <w:sz w:val="23"/>
          <w:szCs w:val="23"/>
        </w:rPr>
        <w:t xml:space="preserve">switch back to </w:t>
      </w:r>
      <w:r w:rsidR="00C21773" w:rsidRPr="00550A16">
        <w:rPr>
          <w:rFonts w:ascii="Palatino Linotype" w:hAnsi="Palatino Linotype"/>
          <w:b/>
          <w:bCs/>
          <w:sz w:val="23"/>
          <w:szCs w:val="23"/>
        </w:rPr>
        <w:t>A0VPN</w:t>
      </w:r>
      <w:r w:rsidR="00C21773">
        <w:rPr>
          <w:rFonts w:ascii="Palatino Linotype" w:hAnsi="Palatino Linotype"/>
          <w:sz w:val="23"/>
          <w:szCs w:val="23"/>
        </w:rPr>
        <w:t xml:space="preserve"> -  </w:t>
      </w:r>
    </w:p>
    <w:p w14:paraId="74BD2CA9" w14:textId="5A23330E" w:rsidR="00FD52AD" w:rsidRPr="00817CC5" w:rsidRDefault="00FD52AD" w:rsidP="00FD52AD">
      <w:pPr>
        <w:pStyle w:val="ListParagraph"/>
        <w:numPr>
          <w:ilvl w:val="0"/>
          <w:numId w:val="3"/>
        </w:numPr>
        <w:rPr>
          <w:rFonts w:ascii="Palatino Linotype" w:eastAsia="Times New Roman" w:hAnsi="Palatino Linotype"/>
          <w:sz w:val="23"/>
          <w:szCs w:val="23"/>
        </w:rPr>
      </w:pPr>
      <w:r w:rsidRPr="00817CC5">
        <w:rPr>
          <w:rFonts w:ascii="Palatino Linotype" w:eastAsia="Times New Roman" w:hAnsi="Palatino Linotype"/>
          <w:sz w:val="23"/>
          <w:szCs w:val="23"/>
        </w:rPr>
        <w:t xml:space="preserve">Launch the </w:t>
      </w:r>
      <w:r w:rsidRPr="00550A16">
        <w:rPr>
          <w:rFonts w:ascii="Palatino Linotype" w:eastAsia="Times New Roman" w:hAnsi="Palatino Linotype"/>
          <w:b/>
          <w:bCs/>
          <w:sz w:val="23"/>
          <w:szCs w:val="23"/>
        </w:rPr>
        <w:t>Zscaler</w:t>
      </w:r>
      <w:r w:rsidRPr="00817CC5">
        <w:rPr>
          <w:rFonts w:ascii="Palatino Linotype" w:eastAsia="Times New Roman" w:hAnsi="Palatino Linotype"/>
          <w:sz w:val="23"/>
          <w:szCs w:val="23"/>
        </w:rPr>
        <w:t xml:space="preserve"> client from the Start Menu</w:t>
      </w:r>
    </w:p>
    <w:p w14:paraId="186756A5" w14:textId="5E59C43C" w:rsidR="00FD52AD" w:rsidRPr="00C21773" w:rsidRDefault="00FD52AD" w:rsidP="00C21773">
      <w:pPr>
        <w:pStyle w:val="ListParagraph"/>
        <w:numPr>
          <w:ilvl w:val="0"/>
          <w:numId w:val="3"/>
        </w:numPr>
        <w:rPr>
          <w:rFonts w:ascii="Palatino Linotype" w:eastAsia="Times New Roman" w:hAnsi="Palatino Linotype"/>
          <w:sz w:val="23"/>
          <w:szCs w:val="23"/>
        </w:rPr>
      </w:pPr>
      <w:r w:rsidRPr="00C21773">
        <w:rPr>
          <w:rFonts w:ascii="Palatino Linotype" w:eastAsia="Times New Roman" w:hAnsi="Palatino Linotype"/>
          <w:sz w:val="23"/>
          <w:szCs w:val="23"/>
        </w:rPr>
        <w:t xml:space="preserve">Within the </w:t>
      </w:r>
      <w:proofErr w:type="spellStart"/>
      <w:r w:rsidRPr="00C21773">
        <w:rPr>
          <w:rFonts w:ascii="Palatino Linotype" w:eastAsia="Times New Roman" w:hAnsi="Palatino Linotype"/>
          <w:sz w:val="23"/>
          <w:szCs w:val="23"/>
        </w:rPr>
        <w:t>Zscaler</w:t>
      </w:r>
      <w:proofErr w:type="spellEnd"/>
      <w:r w:rsidRPr="00C21773">
        <w:rPr>
          <w:rFonts w:ascii="Palatino Linotype" w:eastAsia="Times New Roman" w:hAnsi="Palatino Linotype"/>
          <w:sz w:val="23"/>
          <w:szCs w:val="23"/>
        </w:rPr>
        <w:t xml:space="preserve"> </w:t>
      </w:r>
      <w:r w:rsidR="00C21773" w:rsidRPr="00C21773">
        <w:rPr>
          <w:rFonts w:ascii="Palatino Linotype" w:eastAsia="Times New Roman" w:hAnsi="Palatino Linotype"/>
          <w:sz w:val="23"/>
          <w:szCs w:val="23"/>
        </w:rPr>
        <w:t>C</w:t>
      </w:r>
      <w:r w:rsidRPr="00C21773">
        <w:rPr>
          <w:rFonts w:ascii="Palatino Linotype" w:eastAsia="Times New Roman" w:hAnsi="Palatino Linotype"/>
          <w:sz w:val="23"/>
          <w:szCs w:val="23"/>
        </w:rPr>
        <w:t>lient</w:t>
      </w:r>
      <w:r w:rsidR="00C21773" w:rsidRPr="00C21773">
        <w:rPr>
          <w:rFonts w:ascii="Palatino Linotype" w:eastAsia="Times New Roman" w:hAnsi="Palatino Linotype"/>
          <w:sz w:val="23"/>
          <w:szCs w:val="23"/>
        </w:rPr>
        <w:t xml:space="preserve"> Connector</w:t>
      </w:r>
      <w:r w:rsidRPr="00C21773">
        <w:rPr>
          <w:rFonts w:ascii="Palatino Linotype" w:eastAsia="Times New Roman" w:hAnsi="Palatino Linotype"/>
          <w:sz w:val="23"/>
          <w:szCs w:val="23"/>
        </w:rPr>
        <w:t xml:space="preserve">, click </w:t>
      </w:r>
      <w:r w:rsidRPr="00C21773">
        <w:rPr>
          <w:rFonts w:ascii="Palatino Linotype" w:eastAsia="Times New Roman" w:hAnsi="Palatino Linotype"/>
          <w:b/>
          <w:bCs/>
          <w:sz w:val="23"/>
          <w:szCs w:val="23"/>
        </w:rPr>
        <w:t xml:space="preserve">TURN OFF </w:t>
      </w:r>
      <w:r w:rsidRPr="00C21773">
        <w:rPr>
          <w:rFonts w:ascii="Palatino Linotype" w:eastAsia="Times New Roman" w:hAnsi="Palatino Linotype"/>
          <w:sz w:val="23"/>
          <w:szCs w:val="23"/>
        </w:rPr>
        <w:t>button for both the Private Access and Internet Security services.</w:t>
      </w:r>
      <w:r w:rsidRPr="00C21773">
        <w:rPr>
          <w:rFonts w:ascii="Palatino Linotype" w:eastAsia="Times New Roman" w:hAnsi="Palatino Linotype"/>
          <w:sz w:val="23"/>
          <w:szCs w:val="23"/>
        </w:rPr>
        <w:br/>
      </w:r>
      <w:r w:rsidR="00C21773" w:rsidRPr="00C21773">
        <w:rPr>
          <w:noProof/>
        </w:rPr>
        <w:t xml:space="preserve"> </w:t>
      </w:r>
      <w:r w:rsidR="00C21773" w:rsidRPr="00C21773">
        <w:rPr>
          <w:noProof/>
        </w:rPr>
        <w:drawing>
          <wp:inline distT="0" distB="0" distL="0" distR="0" wp14:anchorId="21665B3B" wp14:editId="51F239E8">
            <wp:extent cx="5943600" cy="2437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5F0F" w14:textId="77777777" w:rsidR="00C21773" w:rsidRDefault="00C21773" w:rsidP="00550A16">
      <w:pPr>
        <w:pStyle w:val="ListParagraph"/>
        <w:rPr>
          <w:rFonts w:ascii="Palatino Linotype" w:eastAsia="Times New Roman" w:hAnsi="Palatino Linotype"/>
          <w:sz w:val="23"/>
          <w:szCs w:val="23"/>
        </w:rPr>
      </w:pPr>
    </w:p>
    <w:p w14:paraId="2494C0A5" w14:textId="303604F8" w:rsidR="003C1685" w:rsidRDefault="00FD52AD" w:rsidP="00FD52AD">
      <w:pPr>
        <w:pStyle w:val="ListParagraph"/>
        <w:numPr>
          <w:ilvl w:val="0"/>
          <w:numId w:val="3"/>
        </w:numPr>
        <w:rPr>
          <w:rFonts w:ascii="Palatino Linotype" w:eastAsia="Times New Roman" w:hAnsi="Palatino Linotype"/>
          <w:sz w:val="23"/>
          <w:szCs w:val="23"/>
        </w:rPr>
      </w:pPr>
      <w:r w:rsidRPr="00817CC5">
        <w:rPr>
          <w:rFonts w:ascii="Palatino Linotype" w:eastAsia="Times New Roman" w:hAnsi="Palatino Linotype"/>
          <w:sz w:val="23"/>
          <w:szCs w:val="23"/>
        </w:rPr>
        <w:t xml:space="preserve">Within the </w:t>
      </w:r>
      <w:r w:rsidRPr="00550A16">
        <w:rPr>
          <w:rFonts w:ascii="Palatino Linotype" w:eastAsia="Times New Roman" w:hAnsi="Palatino Linotype"/>
          <w:b/>
          <w:bCs/>
          <w:sz w:val="23"/>
          <w:szCs w:val="23"/>
        </w:rPr>
        <w:t>Cisco AnyConnect Security Mobility</w:t>
      </w:r>
      <w:r w:rsidRPr="00817CC5">
        <w:rPr>
          <w:rFonts w:ascii="Palatino Linotype" w:eastAsia="Times New Roman" w:hAnsi="Palatino Linotype"/>
          <w:sz w:val="23"/>
          <w:szCs w:val="23"/>
        </w:rPr>
        <w:t xml:space="preserve"> Client window, click </w:t>
      </w:r>
      <w:r w:rsidRPr="00817CC5">
        <w:rPr>
          <w:rFonts w:ascii="Palatino Linotype" w:eastAsia="Times New Roman" w:hAnsi="Palatino Linotype"/>
          <w:b/>
          <w:bCs/>
          <w:sz w:val="23"/>
          <w:szCs w:val="23"/>
        </w:rPr>
        <w:t>Connect</w:t>
      </w:r>
      <w:r w:rsidRPr="00817CC5">
        <w:rPr>
          <w:rFonts w:ascii="Palatino Linotype" w:eastAsia="Times New Roman" w:hAnsi="Palatino Linotype"/>
          <w:sz w:val="23"/>
          <w:szCs w:val="23"/>
        </w:rPr>
        <w:t>.  If you do not see the Cisco AnyConnect Security Mobility Client, it can be launched from the Start Menu.</w:t>
      </w:r>
    </w:p>
    <w:p w14:paraId="4F73A62C" w14:textId="278B42F7" w:rsidR="00FD52AD" w:rsidRDefault="00FD52AD" w:rsidP="00550A16">
      <w:pPr>
        <w:pStyle w:val="ListParagraph"/>
        <w:rPr>
          <w:rFonts w:ascii="Palatino Linotype" w:eastAsia="Times New Roman" w:hAnsi="Palatino Linotype"/>
          <w:sz w:val="23"/>
          <w:szCs w:val="23"/>
        </w:rPr>
      </w:pPr>
      <w:r w:rsidRPr="00817CC5">
        <w:rPr>
          <w:rFonts w:ascii="Palatino Linotype" w:eastAsia="Times New Roman" w:hAnsi="Palatino Linotype"/>
          <w:sz w:val="23"/>
          <w:szCs w:val="23"/>
        </w:rPr>
        <w:br/>
      </w:r>
      <w:r w:rsidRPr="00817CC5">
        <w:rPr>
          <w:rFonts w:ascii="Palatino Linotype" w:eastAsia="Times New Roman" w:hAnsi="Palatino Linotype"/>
          <w:noProof/>
          <w:sz w:val="23"/>
          <w:szCs w:val="23"/>
        </w:rPr>
        <w:drawing>
          <wp:inline distT="0" distB="0" distL="0" distR="0" wp14:anchorId="7864594B" wp14:editId="59E37705">
            <wp:extent cx="2592070" cy="1271905"/>
            <wp:effectExtent l="0" t="0" r="1778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30C8" w14:textId="215BD0E9" w:rsidR="00C21773" w:rsidRDefault="00C21773" w:rsidP="00817CC5">
      <w:pPr>
        <w:rPr>
          <w:rFonts w:ascii="Palatino Linotype" w:eastAsia="Times New Roman" w:hAnsi="Palatino Linotype"/>
          <w:sz w:val="23"/>
          <w:szCs w:val="23"/>
        </w:rPr>
      </w:pPr>
    </w:p>
    <w:p w14:paraId="16915109" w14:textId="170ED832" w:rsidR="00FD52AD" w:rsidRPr="00817CC5" w:rsidRDefault="00817CC5" w:rsidP="00D046C9">
      <w:pPr>
        <w:rPr>
          <w:rFonts w:ascii="Palatino Linotype" w:hAnsi="Palatino Linotype"/>
          <w:sz w:val="23"/>
          <w:szCs w:val="23"/>
        </w:rPr>
      </w:pPr>
      <w:bookmarkStart w:id="1" w:name="_Hlk161380688"/>
      <w:r w:rsidRPr="00550A16">
        <w:rPr>
          <w:rFonts w:ascii="Palatino Linotype" w:eastAsia="Times New Roman" w:hAnsi="Palatino Linotype"/>
          <w:sz w:val="23"/>
          <w:szCs w:val="23"/>
        </w:rPr>
        <w:t xml:space="preserve">If you have any additional questions or comment on the test </w:t>
      </w:r>
      <w:r w:rsidR="00CD582F" w:rsidRPr="00CD582F">
        <w:rPr>
          <w:rFonts w:ascii="Palatino Linotype" w:eastAsia="Times New Roman" w:hAnsi="Palatino Linotype"/>
          <w:sz w:val="23"/>
          <w:szCs w:val="23"/>
        </w:rPr>
        <w:t>script,</w:t>
      </w:r>
      <w:r w:rsidRPr="00550A16">
        <w:rPr>
          <w:rFonts w:ascii="Palatino Linotype" w:eastAsia="Times New Roman" w:hAnsi="Palatino Linotype"/>
          <w:sz w:val="23"/>
          <w:szCs w:val="23"/>
        </w:rPr>
        <w:t xml:space="preserve"> please</w:t>
      </w:r>
      <w:r w:rsidR="00CD582F">
        <w:rPr>
          <w:rFonts w:ascii="Palatino Linotype" w:eastAsia="Times New Roman" w:hAnsi="Palatino Linotype"/>
          <w:sz w:val="23"/>
          <w:szCs w:val="23"/>
        </w:rPr>
        <w:t xml:space="preserve"> </w:t>
      </w:r>
      <w:r w:rsidR="003C1685" w:rsidRPr="00550A16">
        <w:rPr>
          <w:rFonts w:ascii="Palatino Linotype" w:eastAsia="Times New Roman" w:hAnsi="Palatino Linotype"/>
          <w:sz w:val="23"/>
          <w:szCs w:val="23"/>
        </w:rPr>
        <w:t xml:space="preserve">submit a RITM and assign </w:t>
      </w:r>
      <w:r w:rsidR="00C21773">
        <w:rPr>
          <w:rFonts w:ascii="Palatino Linotype" w:eastAsia="Times New Roman" w:hAnsi="Palatino Linotype"/>
          <w:sz w:val="23"/>
          <w:szCs w:val="23"/>
        </w:rPr>
        <w:t xml:space="preserve">the task </w:t>
      </w:r>
      <w:r w:rsidR="003C1685" w:rsidRPr="00550A16">
        <w:rPr>
          <w:rFonts w:ascii="Palatino Linotype" w:eastAsia="Times New Roman" w:hAnsi="Palatino Linotype"/>
          <w:sz w:val="23"/>
          <w:szCs w:val="23"/>
        </w:rPr>
        <w:t xml:space="preserve">to </w:t>
      </w:r>
      <w:r w:rsidR="00C21773">
        <w:rPr>
          <w:rFonts w:ascii="Palatino Linotype" w:eastAsia="Times New Roman" w:hAnsi="Palatino Linotype"/>
          <w:sz w:val="23"/>
          <w:szCs w:val="23"/>
        </w:rPr>
        <w:t xml:space="preserve">the </w:t>
      </w:r>
      <w:proofErr w:type="spellStart"/>
      <w:r w:rsidR="003C1685" w:rsidRPr="00550A16">
        <w:rPr>
          <w:rFonts w:ascii="Palatino Linotype" w:eastAsia="Times New Roman" w:hAnsi="Palatino Linotype"/>
          <w:b/>
          <w:bCs/>
          <w:sz w:val="23"/>
          <w:szCs w:val="23"/>
        </w:rPr>
        <w:t>Zscaler</w:t>
      </w:r>
      <w:proofErr w:type="spellEnd"/>
      <w:r w:rsidR="003C1685" w:rsidRPr="00550A16">
        <w:rPr>
          <w:rFonts w:ascii="Palatino Linotype" w:eastAsia="Times New Roman" w:hAnsi="Palatino Linotype"/>
          <w:b/>
          <w:bCs/>
          <w:sz w:val="23"/>
          <w:szCs w:val="23"/>
        </w:rPr>
        <w:t xml:space="preserve"> Pilot</w:t>
      </w:r>
      <w:r w:rsidR="003C1685" w:rsidRPr="00550A16">
        <w:rPr>
          <w:rFonts w:ascii="Palatino Linotype" w:eastAsia="Times New Roman" w:hAnsi="Palatino Linotype"/>
          <w:sz w:val="23"/>
          <w:szCs w:val="23"/>
        </w:rPr>
        <w:t xml:space="preserve"> Assignment group. </w:t>
      </w:r>
      <w:bookmarkEnd w:id="1"/>
    </w:p>
    <w:sectPr w:rsidR="00FD52AD" w:rsidRPr="00817CC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65B4" w14:textId="77777777" w:rsidR="004C3B0F" w:rsidRDefault="004C3B0F" w:rsidP="003C1685">
      <w:pPr>
        <w:spacing w:after="0" w:line="240" w:lineRule="auto"/>
      </w:pPr>
      <w:r>
        <w:separator/>
      </w:r>
    </w:p>
  </w:endnote>
  <w:endnote w:type="continuationSeparator" w:id="0">
    <w:p w14:paraId="0ECD26F0" w14:textId="77777777" w:rsidR="004C3B0F" w:rsidRDefault="004C3B0F" w:rsidP="003C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3346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263AD" w14:textId="397FD157" w:rsidR="003C1685" w:rsidRDefault="003C16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9B8836" w14:textId="77777777" w:rsidR="003C1685" w:rsidRDefault="003C16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9ECF9" w14:textId="77777777" w:rsidR="004C3B0F" w:rsidRDefault="004C3B0F" w:rsidP="003C1685">
      <w:pPr>
        <w:spacing w:after="0" w:line="240" w:lineRule="auto"/>
      </w:pPr>
      <w:r>
        <w:separator/>
      </w:r>
    </w:p>
  </w:footnote>
  <w:footnote w:type="continuationSeparator" w:id="0">
    <w:p w14:paraId="1E4593B1" w14:textId="77777777" w:rsidR="004C3B0F" w:rsidRDefault="004C3B0F" w:rsidP="003C1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48E9B" w14:textId="5B32630F" w:rsidR="005E005E" w:rsidRPr="00550A16" w:rsidRDefault="005E005E" w:rsidP="00550A16">
    <w:pPr>
      <w:spacing w:after="0" w:line="240" w:lineRule="auto"/>
      <w:ind w:left="1440" w:firstLine="450"/>
      <w:rPr>
        <w:rFonts w:ascii="Georgia" w:hAnsi="Georgia"/>
        <w:b/>
        <w:bCs/>
        <w:sz w:val="28"/>
        <w:szCs w:val="28"/>
      </w:rPr>
    </w:pPr>
    <w:bookmarkStart w:id="2" w:name="_Hlk161380231"/>
    <w:r w:rsidRPr="00550A16">
      <w:rPr>
        <w:rFonts w:ascii="Georgia" w:hAnsi="Georgia"/>
        <w:b/>
        <w:bCs/>
        <w:sz w:val="28"/>
        <w:szCs w:val="28"/>
      </w:rPr>
      <w:t xml:space="preserve">How to </w:t>
    </w:r>
    <w:r w:rsidR="00D046C9">
      <w:rPr>
        <w:rFonts w:ascii="Georgia" w:hAnsi="Georgia"/>
        <w:b/>
        <w:bCs/>
        <w:sz w:val="28"/>
        <w:szCs w:val="28"/>
      </w:rPr>
      <w:t>re-</w:t>
    </w:r>
    <w:r w:rsidRPr="00550A16">
      <w:rPr>
        <w:rFonts w:ascii="Georgia" w:hAnsi="Georgia"/>
        <w:b/>
        <w:bCs/>
        <w:sz w:val="28"/>
        <w:szCs w:val="28"/>
      </w:rPr>
      <w:t>connect to</w:t>
    </w:r>
    <w:r w:rsidR="00D046C9">
      <w:rPr>
        <w:rFonts w:ascii="Georgia" w:hAnsi="Georgia"/>
        <w:b/>
        <w:bCs/>
        <w:sz w:val="28"/>
        <w:szCs w:val="28"/>
      </w:rPr>
      <w:t xml:space="preserve"> </w:t>
    </w:r>
    <w:proofErr w:type="spellStart"/>
    <w:r w:rsidR="00D046C9">
      <w:rPr>
        <w:rFonts w:ascii="Georgia" w:hAnsi="Georgia"/>
        <w:b/>
        <w:bCs/>
        <w:sz w:val="28"/>
        <w:szCs w:val="28"/>
      </w:rPr>
      <w:t>AoVPN</w:t>
    </w:r>
    <w:proofErr w:type="spellEnd"/>
  </w:p>
  <w:p w14:paraId="6AAEF940" w14:textId="77777777" w:rsidR="00D046C9" w:rsidRDefault="005E005E">
    <w:pPr>
      <w:spacing w:after="0" w:line="240" w:lineRule="auto"/>
      <w:ind w:left="1440" w:firstLine="720"/>
      <w:rPr>
        <w:b/>
        <w:bCs/>
        <w:sz w:val="28"/>
        <w:szCs w:val="28"/>
      </w:rPr>
    </w:pPr>
    <w:r w:rsidRPr="005E005E">
      <w:rPr>
        <w:rFonts w:ascii="Georgia" w:hAnsi="Georgia"/>
        <w:b/>
        <w:bCs/>
        <w:sz w:val="28"/>
        <w:szCs w:val="28"/>
      </w:rPr>
      <w:t xml:space="preserve">              </w:t>
    </w:r>
    <w:r>
      <w:rPr>
        <w:rFonts w:ascii="Georgia" w:hAnsi="Georgia"/>
        <w:b/>
        <w:bCs/>
        <w:sz w:val="28"/>
        <w:szCs w:val="28"/>
      </w:rPr>
      <w:t>o</w:t>
    </w:r>
    <w:r w:rsidRPr="00550A16">
      <w:rPr>
        <w:rFonts w:ascii="Georgia" w:hAnsi="Georgia"/>
        <w:b/>
        <w:bCs/>
        <w:sz w:val="28"/>
        <w:szCs w:val="28"/>
      </w:rPr>
      <w:t>n Windows</w:t>
    </w:r>
    <w:r>
      <w:rPr>
        <w:b/>
        <w:bCs/>
        <w:sz w:val="28"/>
        <w:szCs w:val="28"/>
      </w:rPr>
      <w:tab/>
    </w:r>
  </w:p>
  <w:p w14:paraId="433A3078" w14:textId="4D395D96" w:rsidR="005E005E" w:rsidRDefault="00D046C9" w:rsidP="00550A16">
    <w:pPr>
      <w:spacing w:after="0" w:line="240" w:lineRule="auto"/>
      <w:ind w:left="1440" w:firstLine="720"/>
      <w:rPr>
        <w:b/>
        <w:bCs/>
        <w:sz w:val="28"/>
        <w:szCs w:val="28"/>
      </w:rPr>
    </w:pPr>
    <w:r>
      <w:rPr>
        <w:b/>
        <w:bCs/>
      </w:rPr>
      <w:t xml:space="preserve">          </w:t>
    </w:r>
    <w:del w:id="3" w:author="Kern, Michael (CFPB)" w:date="2024-03-22T07:13:00Z">
      <w:r w:rsidDel="00965EA2">
        <w:rPr>
          <w:b/>
          <w:bCs/>
        </w:rPr>
        <w:delText xml:space="preserve">         </w:delText>
      </w:r>
    </w:del>
    <w:ins w:id="4" w:author="Kern, Michael (CFPB)" w:date="2024-03-22T07:13:00Z">
      <w:r w:rsidR="00965EA2">
        <w:rPr>
          <w:b/>
          <w:bCs/>
        </w:rPr>
        <w:t xml:space="preserve">   </w:t>
      </w:r>
    </w:ins>
    <w:r>
      <w:rPr>
        <w:b/>
        <w:bCs/>
      </w:rPr>
      <w:t xml:space="preserve">   </w:t>
    </w:r>
    <w:proofErr w:type="spellStart"/>
    <w:r w:rsidRPr="00550A16">
      <w:rPr>
        <w:b/>
        <w:bCs/>
        <w:color w:val="FF0000"/>
      </w:rPr>
      <w:t>Zscaler</w:t>
    </w:r>
    <w:proofErr w:type="spellEnd"/>
    <w:r w:rsidRPr="00550A16">
      <w:rPr>
        <w:b/>
        <w:bCs/>
        <w:color w:val="FF0000"/>
      </w:rPr>
      <w:t xml:space="preserve"> Pilot </w:t>
    </w:r>
    <w:r>
      <w:rPr>
        <w:b/>
        <w:bCs/>
        <w:color w:val="FF0000"/>
      </w:rPr>
      <w:t>Participants</w:t>
    </w:r>
    <w:r w:rsidR="005E005E" w:rsidRPr="00550A16">
      <w:rPr>
        <w:b/>
        <w:bCs/>
        <w:color w:val="FF0000"/>
        <w:sz w:val="28"/>
        <w:szCs w:val="28"/>
      </w:rPr>
      <w:t xml:space="preserve">    </w:t>
    </w:r>
    <w:r w:rsidR="005E005E">
      <w:rPr>
        <w:b/>
        <w:bCs/>
        <w:sz w:val="28"/>
        <w:szCs w:val="28"/>
      </w:rPr>
      <w:tab/>
    </w:r>
    <w:r w:rsidR="005E005E">
      <w:rPr>
        <w:b/>
        <w:bCs/>
        <w:sz w:val="28"/>
        <w:szCs w:val="28"/>
      </w:rPr>
      <w:tab/>
      <w:t xml:space="preserve">          </w:t>
    </w:r>
    <w:r>
      <w:rPr>
        <w:b/>
        <w:bCs/>
        <w:sz w:val="28"/>
        <w:szCs w:val="28"/>
      </w:rPr>
      <w:t xml:space="preserve">              </w:t>
    </w:r>
    <w:r w:rsidR="005E005E">
      <w:rPr>
        <w:b/>
        <w:bCs/>
        <w:sz w:val="28"/>
        <w:szCs w:val="28"/>
      </w:rPr>
      <w:t xml:space="preserve"> </w:t>
    </w:r>
    <w:r w:rsidR="005E005E" w:rsidRPr="00550A16">
      <w:rPr>
        <w:sz w:val="24"/>
        <w:szCs w:val="24"/>
      </w:rPr>
      <w:fldChar w:fldCharType="begin"/>
    </w:r>
    <w:r w:rsidR="005E005E" w:rsidRPr="00550A16">
      <w:rPr>
        <w:sz w:val="24"/>
        <w:szCs w:val="24"/>
      </w:rPr>
      <w:instrText xml:space="preserve"> DATE  \@ "MMMM yyyy"  \* MERGEFORMAT </w:instrText>
    </w:r>
    <w:r w:rsidR="005E005E" w:rsidRPr="00550A16">
      <w:rPr>
        <w:sz w:val="24"/>
        <w:szCs w:val="24"/>
      </w:rPr>
      <w:fldChar w:fldCharType="separate"/>
    </w:r>
    <w:r w:rsidR="00226F40">
      <w:rPr>
        <w:noProof/>
        <w:sz w:val="24"/>
        <w:szCs w:val="24"/>
      </w:rPr>
      <w:t>March 2024</w:t>
    </w:r>
    <w:r w:rsidR="005E005E" w:rsidRPr="00550A16">
      <w:rPr>
        <w:sz w:val="24"/>
        <w:szCs w:val="24"/>
      </w:rPr>
      <w:fldChar w:fldCharType="end"/>
    </w:r>
  </w:p>
  <w:bookmarkEnd w:id="2"/>
  <w:p w14:paraId="591719C3" w14:textId="77777777" w:rsidR="005E005E" w:rsidRDefault="005E0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5E80"/>
    <w:multiLevelType w:val="hybridMultilevel"/>
    <w:tmpl w:val="F656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E0105"/>
    <w:multiLevelType w:val="hybridMultilevel"/>
    <w:tmpl w:val="BFB0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D2F7C"/>
    <w:multiLevelType w:val="hybridMultilevel"/>
    <w:tmpl w:val="D6E6E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052712">
    <w:abstractNumId w:val="1"/>
  </w:num>
  <w:num w:numId="2" w16cid:durableId="8876932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193928">
    <w:abstractNumId w:val="0"/>
  </w:num>
  <w:num w:numId="4" w16cid:durableId="14796854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rn, Michael (CFPB)">
    <w15:presenceInfo w15:providerId="AD" w15:userId="S::Michael.Kern@cfpb.gov::34ca63a4-5510-4ed2-a0b0-4b8fa7a34f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C8"/>
    <w:rsid w:val="000D20D1"/>
    <w:rsid w:val="00100A25"/>
    <w:rsid w:val="00226F40"/>
    <w:rsid w:val="002B78E4"/>
    <w:rsid w:val="003570B0"/>
    <w:rsid w:val="003C1685"/>
    <w:rsid w:val="004C3B0F"/>
    <w:rsid w:val="00550A16"/>
    <w:rsid w:val="005E005E"/>
    <w:rsid w:val="00817CC5"/>
    <w:rsid w:val="00965EA2"/>
    <w:rsid w:val="00BF4A41"/>
    <w:rsid w:val="00C21773"/>
    <w:rsid w:val="00C656C8"/>
    <w:rsid w:val="00CD582F"/>
    <w:rsid w:val="00D046C9"/>
    <w:rsid w:val="00DF07CF"/>
    <w:rsid w:val="00EE24B4"/>
    <w:rsid w:val="00F17C20"/>
    <w:rsid w:val="00FD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42F1"/>
  <w15:chartTrackingRefBased/>
  <w15:docId w15:val="{AC6D7127-D8C4-425D-AD00-B11C5DAD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C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CC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17C2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17C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7C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7C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C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C2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1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685"/>
  </w:style>
  <w:style w:type="paragraph" w:styleId="Footer">
    <w:name w:val="footer"/>
    <w:basedOn w:val="Normal"/>
    <w:link w:val="FooterChar"/>
    <w:uiPriority w:val="99"/>
    <w:unhideWhenUsed/>
    <w:rsid w:val="003C1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2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cid:image002.png@01D9A452.E746A3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Sudip (Contractor)(CFPB)</dc:creator>
  <cp:keywords/>
  <dc:description/>
  <cp:lastModifiedBy>Garcia, Dany (Contractor)(CFPB)</cp:lastModifiedBy>
  <cp:revision>2</cp:revision>
  <dcterms:created xsi:type="dcterms:W3CDTF">2024-03-22T12:52:00Z</dcterms:created>
  <dcterms:modified xsi:type="dcterms:W3CDTF">2024-03-22T12:52:00Z</dcterms:modified>
</cp:coreProperties>
</file>